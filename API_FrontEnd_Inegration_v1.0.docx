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F84F" w14:textId="7AD4C751" w:rsidR="008A387D" w:rsidRDefault="008A387D"/>
    <w:p w14:paraId="4FEF63EA" w14:textId="2DD8DAA8" w:rsidR="000D2D0D" w:rsidRDefault="000D2D0D"/>
    <w:p w14:paraId="73491FEB" w14:textId="575A5FBF" w:rsidR="000D2D0D" w:rsidRDefault="000D2D0D"/>
    <w:p w14:paraId="41181973" w14:textId="549D9392" w:rsidR="000D2D0D" w:rsidRDefault="000D2D0D"/>
    <w:p w14:paraId="3C333476" w14:textId="13706657" w:rsidR="00FB6FAF" w:rsidRDefault="00FB6FAF"/>
    <w:p w14:paraId="5A12D86B" w14:textId="20055F48" w:rsidR="00FB6FAF" w:rsidRDefault="00FB6FAF"/>
    <w:p w14:paraId="092521E7" w14:textId="77777777" w:rsidR="00FB6FAF" w:rsidRDefault="00FB6FAF"/>
    <w:p w14:paraId="62D29F54" w14:textId="453746B0" w:rsidR="000D2D0D" w:rsidRDefault="000D2D0D"/>
    <w:p w14:paraId="749F9A5D" w14:textId="77777777" w:rsidR="000D2D0D" w:rsidRDefault="000D2D0D"/>
    <w:p w14:paraId="776BB9C5" w14:textId="7AC2A7CF" w:rsidR="000D2D0D" w:rsidRDefault="000D2D0D"/>
    <w:p w14:paraId="18ACAA1C" w14:textId="3306BC07" w:rsidR="000D2D0D" w:rsidRDefault="000D2D0D"/>
    <w:p w14:paraId="246839CD" w14:textId="4D7E3E78" w:rsidR="000D2D0D" w:rsidRDefault="000D2D0D"/>
    <w:p w14:paraId="58DBCB96" w14:textId="22F67151" w:rsidR="000D2D0D" w:rsidRDefault="00B37C91" w:rsidP="000D2D0D">
      <w:pPr>
        <w:pStyle w:val="MANUALTITLE"/>
        <w:rPr>
          <w:rFonts w:asciiTheme="minorHAnsi" w:hAnsiTheme="minorHAnsi" w:cstheme="minorHAnsi"/>
          <w:sz w:val="48"/>
          <w:szCs w:val="22"/>
        </w:rPr>
      </w:pPr>
      <w:r>
        <w:rPr>
          <w:rFonts w:asciiTheme="minorHAnsi" w:hAnsiTheme="minorHAnsi" w:cstheme="minorHAnsi"/>
          <w:sz w:val="48"/>
          <w:szCs w:val="22"/>
        </w:rPr>
        <w:t>FronEnd &amp; API</w:t>
      </w:r>
      <w:r w:rsidR="000D2D0D">
        <w:rPr>
          <w:rFonts w:asciiTheme="minorHAnsi" w:hAnsiTheme="minorHAnsi" w:cstheme="minorHAnsi"/>
          <w:sz w:val="48"/>
          <w:szCs w:val="22"/>
        </w:rPr>
        <w:t xml:space="preserve"> Integration</w:t>
      </w:r>
      <w:r w:rsidR="000D2D0D" w:rsidRPr="00BE5424">
        <w:rPr>
          <w:rFonts w:asciiTheme="minorHAnsi" w:hAnsiTheme="minorHAnsi" w:cstheme="minorHAnsi"/>
          <w:sz w:val="48"/>
          <w:szCs w:val="22"/>
        </w:rPr>
        <w:t xml:space="preserve"> </w:t>
      </w:r>
      <w:r>
        <w:rPr>
          <w:rFonts w:asciiTheme="minorHAnsi" w:hAnsiTheme="minorHAnsi" w:cstheme="minorHAnsi"/>
          <w:sz w:val="48"/>
          <w:szCs w:val="22"/>
        </w:rPr>
        <w:t>Test</w:t>
      </w:r>
    </w:p>
    <w:p w14:paraId="031E2851" w14:textId="7DFBF9EB" w:rsidR="000D2D0D" w:rsidRDefault="000D2D0D" w:rsidP="000D2D0D">
      <w:pPr>
        <w:pStyle w:val="MANUALTITLE"/>
        <w:rPr>
          <w:rFonts w:asciiTheme="minorHAnsi" w:hAnsiTheme="minorHAnsi" w:cstheme="minorHAnsi"/>
          <w:sz w:val="30"/>
          <w:szCs w:val="4"/>
        </w:rPr>
      </w:pPr>
      <w:r w:rsidRPr="00855272">
        <w:rPr>
          <w:rFonts w:asciiTheme="minorHAnsi" w:hAnsiTheme="minorHAnsi" w:cstheme="minorHAnsi"/>
          <w:sz w:val="30"/>
          <w:szCs w:val="4"/>
        </w:rPr>
        <w:t>Version 1.0</w:t>
      </w:r>
    </w:p>
    <w:p w14:paraId="5C513703" w14:textId="5D954F49" w:rsidR="00FB6FAF" w:rsidRDefault="00FB6FAF" w:rsidP="00FB6FAF">
      <w:pPr>
        <w:pStyle w:val="MANUALTITLE"/>
        <w:rPr>
          <w:rFonts w:asciiTheme="minorHAnsi" w:hAnsiTheme="minorHAnsi" w:cstheme="minorHAnsi"/>
          <w:sz w:val="30"/>
          <w:szCs w:val="4"/>
        </w:rPr>
      </w:pPr>
      <w:r>
        <w:rPr>
          <w:rFonts w:asciiTheme="minorHAnsi" w:hAnsiTheme="minorHAnsi" w:cstheme="minorHAnsi"/>
          <w:sz w:val="30"/>
          <w:szCs w:val="4"/>
        </w:rPr>
        <w:t>Author</w:t>
      </w:r>
      <w:r w:rsidR="006E0C9C">
        <w:rPr>
          <w:rFonts w:asciiTheme="minorHAnsi" w:hAnsiTheme="minorHAnsi" w:cstheme="minorHAnsi"/>
          <w:sz w:val="30"/>
          <w:szCs w:val="4"/>
        </w:rPr>
        <w:t>:</w:t>
      </w:r>
      <w:r>
        <w:rPr>
          <w:rFonts w:asciiTheme="minorHAnsi" w:hAnsiTheme="minorHAnsi" w:cstheme="minorHAnsi"/>
          <w:sz w:val="30"/>
          <w:szCs w:val="4"/>
        </w:rPr>
        <w:t xml:space="preserve"> Sudhahar Vaithilingam</w:t>
      </w:r>
    </w:p>
    <w:p w14:paraId="5C78D823" w14:textId="2308A456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1D95471E" w14:textId="02D61581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6A03B3E7" w14:textId="2B198E0C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0E6B26C6" w14:textId="3FBB2730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09DB2B31" w14:textId="3814A69B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0B485DCE" w14:textId="724364FA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1E85AD0E" w14:textId="094CAAA9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5D3BCE30" w14:textId="5A61FB80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7BFA4533" w14:textId="4B3D9E5A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15F0C108" w14:textId="502A1DAE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7AC18AE0" w14:textId="6DF9BE70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210BD3B0" w14:textId="5DC4CA4C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6191AAC3" w14:textId="2C50DCEC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35381AA8" w14:textId="44637F77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381DC94E" w14:textId="4C8A63C9" w:rsidR="00FB6FAF" w:rsidRDefault="00FB6FAF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lastRenderedPageBreak/>
        <w:t>Please make sure back end Spring boot service is running with Port 11016</w:t>
      </w:r>
    </w:p>
    <w:p w14:paraId="5BAE69EB" w14:textId="4D223F0D" w:rsidR="00FB6FAF" w:rsidRDefault="00FB6FAF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35D9B808" w14:textId="14717449" w:rsidR="00FB6FAF" w:rsidRDefault="00FB6FAF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FB6FAF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4B05502B" wp14:editId="5D11F1AD">
            <wp:extent cx="5731510" cy="184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C05A" w14:textId="5D5CC478" w:rsidR="00FB6FAF" w:rsidRDefault="00FB6FAF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t>Swagger url:</w:t>
      </w:r>
    </w:p>
    <w:p w14:paraId="4AEA0995" w14:textId="57FE7BF7" w:rsidR="001F1DB8" w:rsidRDefault="001F1DB8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fldChar w:fldCharType="begin"/>
      </w:r>
      <w:ins w:id="0" w:author="sudhahar vaithilingam" w:date="2022-07-03T14:57:00Z">
        <w:r>
          <w:rPr>
            <w:rFonts w:asciiTheme="minorHAnsi" w:hAnsiTheme="minorHAnsi" w:cstheme="minorHAnsi"/>
            <w:b w:val="0"/>
            <w:bCs/>
            <w:sz w:val="30"/>
            <w:szCs w:val="4"/>
          </w:rPr>
          <w:instrText xml:space="preserve"> HYPERLINK "</w:instrText>
        </w:r>
      </w:ins>
      <w:r w:rsidRPr="001F1DB8">
        <w:rPr>
          <w:rFonts w:asciiTheme="minorHAnsi" w:hAnsiTheme="minorHAnsi" w:cstheme="minorHAnsi"/>
          <w:b w:val="0"/>
          <w:bCs/>
          <w:sz w:val="30"/>
          <w:szCs w:val="4"/>
        </w:rPr>
        <w:instrText>http://localhost:11016/swagger-ui/index.html?configUrl=/swagger19/swagger-config</w:instrText>
      </w:r>
      <w:ins w:id="1" w:author="sudhahar vaithilingam" w:date="2022-07-03T14:57:00Z">
        <w:r>
          <w:rPr>
            <w:rFonts w:asciiTheme="minorHAnsi" w:hAnsiTheme="minorHAnsi" w:cstheme="minorHAnsi"/>
            <w:b w:val="0"/>
            <w:bCs/>
            <w:sz w:val="30"/>
            <w:szCs w:val="4"/>
          </w:rPr>
          <w:instrText xml:space="preserve">" </w:instrText>
        </w:r>
      </w:ins>
      <w:r>
        <w:rPr>
          <w:rFonts w:asciiTheme="minorHAnsi" w:hAnsiTheme="minorHAnsi" w:cstheme="minorHAnsi"/>
          <w:b w:val="0"/>
          <w:bCs/>
          <w:sz w:val="30"/>
          <w:szCs w:val="4"/>
        </w:rPr>
        <w:fldChar w:fldCharType="separate"/>
      </w:r>
      <w:r w:rsidRPr="007C4CE6">
        <w:rPr>
          <w:rStyle w:val="Hyperlink"/>
          <w:rFonts w:asciiTheme="minorHAnsi" w:hAnsiTheme="minorHAnsi" w:cstheme="minorHAnsi"/>
          <w:b w:val="0"/>
          <w:bCs/>
          <w:sz w:val="30"/>
          <w:szCs w:val="4"/>
        </w:rPr>
        <w:t>http://localhost:11016/swagger-ui/index.html?configUrl=/swagger19/swagger-config</w:t>
      </w:r>
      <w:r>
        <w:rPr>
          <w:rFonts w:asciiTheme="minorHAnsi" w:hAnsiTheme="minorHAnsi" w:cstheme="minorHAnsi"/>
          <w:b w:val="0"/>
          <w:bCs/>
          <w:sz w:val="30"/>
          <w:szCs w:val="4"/>
        </w:rPr>
        <w:fldChar w:fldCharType="end"/>
      </w:r>
    </w:p>
    <w:p w14:paraId="4032D195" w14:textId="77777777" w:rsidR="001F1DB8" w:rsidRDefault="001F1DB8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307B360C" w14:textId="7437EB68" w:rsidR="00FB6FAF" w:rsidRDefault="00FB6FAF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FB6FAF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123E063F" wp14:editId="03EE9E34">
            <wp:extent cx="5731510" cy="3103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EFAA" w14:textId="0F4D2267" w:rsidR="00FB6FAF" w:rsidRDefault="00FB6FAF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1D2D9480" w14:textId="3AA6DE06" w:rsidR="00FB6FAF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  <w:r w:rsidRPr="00C4276C">
        <w:rPr>
          <w:rFonts w:asciiTheme="minorHAnsi" w:hAnsiTheme="minorHAnsi" w:cstheme="minorHAnsi"/>
          <w:sz w:val="30"/>
          <w:szCs w:val="4"/>
        </w:rPr>
        <w:t xml:space="preserve">Start the </w:t>
      </w:r>
      <w:r w:rsidR="00E20A64" w:rsidRPr="00C4276C">
        <w:rPr>
          <w:rFonts w:asciiTheme="minorHAnsi" w:hAnsiTheme="minorHAnsi" w:cstheme="minorHAnsi"/>
          <w:sz w:val="30"/>
          <w:szCs w:val="4"/>
        </w:rPr>
        <w:t>fron</w:t>
      </w:r>
      <w:r w:rsidR="00FB2EBD">
        <w:rPr>
          <w:rFonts w:asciiTheme="minorHAnsi" w:hAnsiTheme="minorHAnsi" w:cstheme="minorHAnsi"/>
          <w:sz w:val="30"/>
          <w:szCs w:val="4"/>
        </w:rPr>
        <w:t>t</w:t>
      </w:r>
      <w:r w:rsidR="00E20A64" w:rsidRPr="00C4276C">
        <w:rPr>
          <w:rFonts w:asciiTheme="minorHAnsi" w:hAnsiTheme="minorHAnsi" w:cstheme="minorHAnsi"/>
          <w:sz w:val="30"/>
          <w:szCs w:val="4"/>
        </w:rPr>
        <w:t xml:space="preserve"> end application</w:t>
      </w:r>
    </w:p>
    <w:p w14:paraId="33EC64FB" w14:textId="391F648C" w:rsidR="00211787" w:rsidRDefault="00C4276C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sz w:val="30"/>
          <w:szCs w:val="4"/>
        </w:rPr>
        <w:t xml:space="preserve">URL: </w:t>
      </w:r>
      <w:hyperlink r:id="rId6" w:history="1">
        <w:r w:rsidR="00211787" w:rsidRPr="007C4CE6">
          <w:rPr>
            <w:rStyle w:val="Hyperlink"/>
            <w:rFonts w:asciiTheme="minorHAnsi" w:hAnsiTheme="minorHAnsi" w:cstheme="minorHAnsi"/>
            <w:b w:val="0"/>
            <w:bCs/>
            <w:sz w:val="30"/>
            <w:szCs w:val="4"/>
          </w:rPr>
          <w:t>http://localhost:3000/</w:t>
        </w:r>
      </w:hyperlink>
    </w:p>
    <w:p w14:paraId="5371EEF1" w14:textId="65D83EC1" w:rsidR="00E20A64" w:rsidRDefault="00E20A64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  <w:r w:rsidRPr="00E20A64">
        <w:rPr>
          <w:rFonts w:asciiTheme="minorHAnsi" w:hAnsiTheme="minorHAnsi" w:cstheme="minorHAnsi"/>
          <w:b w:val="0"/>
          <w:bCs/>
          <w:sz w:val="30"/>
          <w:szCs w:val="4"/>
        </w:rPr>
        <w:t>NodeJs version</w:t>
      </w:r>
      <w:r w:rsidR="00C4276C">
        <w:rPr>
          <w:rFonts w:asciiTheme="minorHAnsi" w:hAnsiTheme="minorHAnsi" w:cstheme="minorHAnsi"/>
          <w:b w:val="0"/>
          <w:bCs/>
          <w:sz w:val="30"/>
          <w:szCs w:val="4"/>
        </w:rPr>
        <w:t>:</w:t>
      </w:r>
      <w:r w:rsidRPr="00E20A64">
        <w:rPr>
          <w:rFonts w:asciiTheme="minorHAnsi" w:hAnsiTheme="minorHAnsi" w:cstheme="minorHAnsi"/>
          <w:b w:val="0"/>
          <w:bCs/>
          <w:sz w:val="30"/>
          <w:szCs w:val="4"/>
        </w:rPr>
        <w:t xml:space="preserve"> </w:t>
      </w:r>
      <w:r w:rsidRPr="00E20A64">
        <w:rPr>
          <w:rFonts w:asciiTheme="minorHAnsi" w:hAnsiTheme="minorHAnsi" w:cstheme="minorHAnsi"/>
          <w:sz w:val="30"/>
          <w:szCs w:val="4"/>
        </w:rPr>
        <w:t>node-v16.15.1</w:t>
      </w:r>
    </w:p>
    <w:p w14:paraId="5FFE3573" w14:textId="261BDD3F" w:rsidR="00C4276C" w:rsidRPr="00E20A64" w:rsidRDefault="00C4276C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C4276C">
        <w:rPr>
          <w:rFonts w:asciiTheme="minorHAnsi" w:hAnsiTheme="minorHAnsi" w:cstheme="minorHAnsi"/>
          <w:b w:val="0"/>
          <w:bCs/>
          <w:sz w:val="30"/>
          <w:szCs w:val="4"/>
        </w:rPr>
        <w:lastRenderedPageBreak/>
        <w:drawing>
          <wp:inline distT="0" distB="0" distL="0" distR="0" wp14:anchorId="16038890" wp14:editId="725265A4">
            <wp:extent cx="5731510" cy="3742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85DE" w14:textId="23E73F63" w:rsidR="00E20A64" w:rsidRDefault="00E20A64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7977731B" w14:textId="364474CB" w:rsidR="00E20A64" w:rsidRDefault="001A0F22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FB2EBD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Case 1: Login Alice</w:t>
      </w:r>
    </w:p>
    <w:p w14:paraId="7B416E9A" w14:textId="2E387F99" w:rsidR="001A0F22" w:rsidRDefault="001A0F22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1A0F22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478E2C92" wp14:editId="5CEA93E4">
            <wp:extent cx="5731510" cy="4118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E71B" w14:textId="77777777" w:rsidR="001A0F22" w:rsidRDefault="001A0F22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4883EE64" w14:textId="5297B97E" w:rsidR="001A0F22" w:rsidRPr="00FB2EBD" w:rsidRDefault="001A0F22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FB2EBD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lastRenderedPageBreak/>
        <w:t>Case 2 : Top-up Alice to 100</w:t>
      </w:r>
    </w:p>
    <w:p w14:paraId="21B409F1" w14:textId="7E7CDE2D" w:rsidR="001A0F22" w:rsidRDefault="001A0F22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1A0F22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56D9864E" wp14:editId="0225C82B">
            <wp:extent cx="5731510" cy="403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6C46" w14:textId="0FC8E370" w:rsidR="001A0F22" w:rsidRPr="00FB2EBD" w:rsidRDefault="001A0F22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FB2EBD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Case 3: Login Bob</w:t>
      </w:r>
    </w:p>
    <w:p w14:paraId="28C9FFE7" w14:textId="2AF822E3" w:rsidR="001A0F22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15766D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50919287" wp14:editId="71F6FA95">
            <wp:extent cx="5731510" cy="3938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294" w14:textId="4B1921B2" w:rsidR="0015766D" w:rsidRPr="00FB2EBD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FB2EBD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lastRenderedPageBreak/>
        <w:t>Case 4: Top-up Bob to 80</w:t>
      </w:r>
    </w:p>
    <w:p w14:paraId="1E2E8A66" w14:textId="361F462D" w:rsidR="0015766D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15766D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11A6573D" wp14:editId="4282FC8B">
            <wp:extent cx="5731510" cy="3763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27A" w14:textId="260A3320" w:rsidR="0015766D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70580F50" w14:textId="354245FA" w:rsidR="0015766D" w:rsidRPr="00FB2EBD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FB2EBD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Case 5: Bob give Alice to 30</w:t>
      </w:r>
    </w:p>
    <w:p w14:paraId="4A8366E7" w14:textId="28C05A14" w:rsidR="0015766D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15766D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764C74A0" wp14:editId="11BD0DB2">
            <wp:extent cx="5731510" cy="39039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D183" w14:textId="4A125131" w:rsidR="0015766D" w:rsidRPr="008D680B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lastRenderedPageBreak/>
        <w:t>Case 6 : Alice got 50 with exisiting amount 100(100+50 =150)</w:t>
      </w:r>
    </w:p>
    <w:p w14:paraId="572582B8" w14:textId="3233573C" w:rsidR="0015766D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15766D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4BACA192" wp14:editId="17C31618">
            <wp:extent cx="5731510" cy="2158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B55" w14:textId="670AB11B" w:rsidR="0015766D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203941EF" w14:textId="70E4B905" w:rsidR="0015766D" w:rsidRPr="008D680B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 xml:space="preserve">Case 7: Bob </w:t>
      </w:r>
      <w:r w:rsidR="0076776D"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gives 100 to Alice</w:t>
      </w:r>
    </w:p>
    <w:p w14:paraId="119AD7F3" w14:textId="23CB8FA4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t>Bob balance is 0, oweto Alice, oweToAmount is 70</w:t>
      </w:r>
    </w:p>
    <w:p w14:paraId="53524AC3" w14:textId="71D484E8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76776D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3682ECF3" wp14:editId="0A2613DC">
            <wp:extent cx="5731510" cy="37757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BC02" w14:textId="1C7007CB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t>Alice got 30 with Owe from information</w:t>
      </w:r>
    </w:p>
    <w:p w14:paraId="10E7BEFB" w14:textId="75558A32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76776D">
        <w:rPr>
          <w:rFonts w:asciiTheme="minorHAnsi" w:hAnsiTheme="minorHAnsi" w:cstheme="minorHAnsi"/>
          <w:b w:val="0"/>
          <w:bCs/>
          <w:sz w:val="30"/>
          <w:szCs w:val="4"/>
        </w:rPr>
        <w:lastRenderedPageBreak/>
        <w:drawing>
          <wp:inline distT="0" distB="0" distL="0" distR="0" wp14:anchorId="6DA385FD" wp14:editId="579AA5A5">
            <wp:extent cx="5731510" cy="27762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BDA3" w14:textId="04FE02A4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21C6953F" w14:textId="5318377C" w:rsidR="0076776D" w:rsidRPr="008D680B" w:rsidRDefault="0076776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 xml:space="preserve">Case 7: </w:t>
      </w:r>
      <w:r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Bob Top up 30</w:t>
      </w:r>
    </w:p>
    <w:p w14:paraId="631564F0" w14:textId="267A1448" w:rsidR="0076776D" w:rsidRDefault="0076776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t>Bob balance still 30 and reduce oweTo amount 70 to 40</w:t>
      </w:r>
    </w:p>
    <w:p w14:paraId="3468E167" w14:textId="4D620449" w:rsidR="0076776D" w:rsidRDefault="0076776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76776D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6807041C" wp14:editId="24E3AC9F">
            <wp:extent cx="5731510" cy="2957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B06" w14:textId="58D2DAEE" w:rsidR="0076776D" w:rsidRDefault="0076776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t xml:space="preserve">Alice </w:t>
      </w:r>
      <w:r w:rsidR="00F2657C">
        <w:rPr>
          <w:rFonts w:asciiTheme="minorHAnsi" w:hAnsiTheme="minorHAnsi" w:cstheme="minorHAnsi"/>
          <w:b w:val="0"/>
          <w:bCs/>
          <w:sz w:val="30"/>
          <w:szCs w:val="4"/>
        </w:rPr>
        <w:t>balance now 210 changed to OweFrom information</w:t>
      </w:r>
    </w:p>
    <w:p w14:paraId="2C25CCDB" w14:textId="55FD5DB6" w:rsidR="00F2657C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F2657C">
        <w:rPr>
          <w:rFonts w:asciiTheme="minorHAnsi" w:hAnsiTheme="minorHAnsi" w:cstheme="minorHAnsi"/>
          <w:b w:val="0"/>
          <w:bCs/>
          <w:sz w:val="30"/>
          <w:szCs w:val="4"/>
        </w:rPr>
        <w:lastRenderedPageBreak/>
        <w:drawing>
          <wp:inline distT="0" distB="0" distL="0" distR="0" wp14:anchorId="243DCE45" wp14:editId="74CC203B">
            <wp:extent cx="5731510" cy="2165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E6B5" w14:textId="619F948E" w:rsidR="00F2657C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4212ED84" w14:textId="7BC6490C" w:rsidR="00F2657C" w:rsidRPr="008D680B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Case 8: Alice pays Bob t0 30</w:t>
      </w:r>
    </w:p>
    <w:p w14:paraId="00ED4A26" w14:textId="40581125" w:rsidR="00F2657C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F2657C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367A9311" wp14:editId="44BDCC6B">
            <wp:extent cx="5731510" cy="43002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7DFA" w14:textId="090FE269" w:rsidR="00F2657C" w:rsidRPr="008D680B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</w:pPr>
      <w:r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Case 9 : login Bob</w:t>
      </w:r>
    </w:p>
    <w:p w14:paraId="416D9ED3" w14:textId="734C4433" w:rsidR="00F2657C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F2657C">
        <w:rPr>
          <w:rFonts w:asciiTheme="minorHAnsi" w:hAnsiTheme="minorHAnsi" w:cstheme="minorHAnsi"/>
          <w:b w:val="0"/>
          <w:bCs/>
          <w:sz w:val="30"/>
          <w:szCs w:val="4"/>
        </w:rPr>
        <w:lastRenderedPageBreak/>
        <w:drawing>
          <wp:inline distT="0" distB="0" distL="0" distR="0" wp14:anchorId="615E0ECA" wp14:editId="3755D800">
            <wp:extent cx="5731510" cy="23348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4E50" w14:textId="307C9ABB" w:rsidR="00F2657C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t>Still balance 0 and oweToAmount reduce 10</w:t>
      </w:r>
    </w:p>
    <w:p w14:paraId="3748B7B3" w14:textId="7BBC179B" w:rsidR="00F2657C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79E27D61" w14:textId="12D16967" w:rsidR="00F2657C" w:rsidRDefault="00F2657C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8D680B">
        <w:rPr>
          <w:rFonts w:asciiTheme="minorHAnsi" w:hAnsiTheme="minorHAnsi" w:cstheme="minorHAnsi"/>
          <w:b w:val="0"/>
          <w:bCs/>
          <w:sz w:val="30"/>
          <w:szCs w:val="4"/>
          <w:highlight w:val="lightGray"/>
        </w:rPr>
        <w:t>Case 10: Bob Top-up 100</w:t>
      </w:r>
    </w:p>
    <w:p w14:paraId="06C55EAD" w14:textId="4555EA0F" w:rsidR="00F2657C" w:rsidRDefault="008B010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 w:rsidRPr="008B010D">
        <w:rPr>
          <w:rFonts w:asciiTheme="minorHAnsi" w:hAnsiTheme="minorHAnsi" w:cstheme="minorHAnsi"/>
          <w:b w:val="0"/>
          <w:bCs/>
          <w:sz w:val="30"/>
          <w:szCs w:val="4"/>
        </w:rPr>
        <w:drawing>
          <wp:inline distT="0" distB="0" distL="0" distR="0" wp14:anchorId="266CE487" wp14:editId="30B5B10C">
            <wp:extent cx="5731510" cy="32429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0CFB" w14:textId="56167F55" w:rsidR="008B010D" w:rsidRDefault="008B010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  <w:r>
        <w:rPr>
          <w:rFonts w:asciiTheme="minorHAnsi" w:hAnsiTheme="minorHAnsi" w:cstheme="minorHAnsi"/>
          <w:b w:val="0"/>
          <w:bCs/>
          <w:sz w:val="30"/>
          <w:szCs w:val="4"/>
        </w:rPr>
        <w:t>10 Transfer to Alice and update Balance</w:t>
      </w:r>
    </w:p>
    <w:p w14:paraId="381FBA05" w14:textId="34301900" w:rsidR="008B010D" w:rsidRDefault="008B010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63F246EC" w14:textId="77777777" w:rsidR="008B010D" w:rsidRDefault="008B010D" w:rsidP="0076776D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1FB7FAB0" w14:textId="7018F2BF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08258E2A" w14:textId="77777777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54690118" w14:textId="77777777" w:rsidR="0076776D" w:rsidRDefault="007677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28A56738" w14:textId="77777777" w:rsidR="0015766D" w:rsidRPr="00FB6FAF" w:rsidRDefault="0015766D" w:rsidP="00FB6FAF">
      <w:pPr>
        <w:pStyle w:val="MANUALTITLE"/>
        <w:jc w:val="left"/>
        <w:rPr>
          <w:rFonts w:asciiTheme="minorHAnsi" w:hAnsiTheme="minorHAnsi" w:cstheme="minorHAnsi"/>
          <w:b w:val="0"/>
          <w:bCs/>
          <w:sz w:val="30"/>
          <w:szCs w:val="4"/>
        </w:rPr>
      </w:pPr>
    </w:p>
    <w:p w14:paraId="189561CD" w14:textId="77777777" w:rsidR="00FB6FAF" w:rsidRPr="00855272" w:rsidRDefault="00FB6FAF" w:rsidP="00FB6FAF">
      <w:pPr>
        <w:pStyle w:val="MANUALTITLE"/>
        <w:jc w:val="left"/>
        <w:rPr>
          <w:rFonts w:asciiTheme="minorHAnsi" w:hAnsiTheme="minorHAnsi" w:cstheme="minorHAnsi"/>
          <w:sz w:val="30"/>
          <w:szCs w:val="4"/>
        </w:rPr>
      </w:pPr>
    </w:p>
    <w:p w14:paraId="46AFAB73" w14:textId="77777777" w:rsidR="00FB6FAF" w:rsidRPr="00855272" w:rsidRDefault="00FB6FAF" w:rsidP="000D2D0D">
      <w:pPr>
        <w:pStyle w:val="MANUALTITLE"/>
        <w:rPr>
          <w:rFonts w:asciiTheme="minorHAnsi" w:hAnsiTheme="minorHAnsi" w:cstheme="minorHAnsi"/>
          <w:sz w:val="30"/>
          <w:szCs w:val="4"/>
        </w:rPr>
      </w:pPr>
    </w:p>
    <w:sectPr w:rsidR="00FB6FAF" w:rsidRPr="0085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dhahar vaithilingam">
    <w15:presenceInfo w15:providerId="Windows Live" w15:userId="7c95b10d6d2894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0D"/>
    <w:rsid w:val="000D2D0D"/>
    <w:rsid w:val="0015766D"/>
    <w:rsid w:val="001A0F22"/>
    <w:rsid w:val="001F1DB8"/>
    <w:rsid w:val="00211787"/>
    <w:rsid w:val="006E0C9C"/>
    <w:rsid w:val="0076776D"/>
    <w:rsid w:val="008A387D"/>
    <w:rsid w:val="008B010D"/>
    <w:rsid w:val="008D680B"/>
    <w:rsid w:val="00B37C91"/>
    <w:rsid w:val="00C4276C"/>
    <w:rsid w:val="00E20A64"/>
    <w:rsid w:val="00F2657C"/>
    <w:rsid w:val="00FB2EBD"/>
    <w:rsid w:val="00F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892B"/>
  <w15:chartTrackingRefBased/>
  <w15:docId w15:val="{952B2D54-1E9D-457F-BC44-91A88246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ALTITLE">
    <w:name w:val="MANUAL_TITLE"/>
    <w:rsid w:val="000D2D0D"/>
    <w:pPr>
      <w:tabs>
        <w:tab w:val="left" w:pos="1418"/>
        <w:tab w:val="left" w:pos="2552"/>
        <w:tab w:val="left" w:pos="3119"/>
        <w:tab w:val="left" w:pos="3686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F1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sudhahar vaithilingam</dc:creator>
  <cp:keywords/>
  <dc:description/>
  <cp:lastModifiedBy>sudhahar vaithilingam</cp:lastModifiedBy>
  <cp:revision>9</cp:revision>
  <dcterms:created xsi:type="dcterms:W3CDTF">2022-07-03T09:00:00Z</dcterms:created>
  <dcterms:modified xsi:type="dcterms:W3CDTF">2022-07-03T09:32:00Z</dcterms:modified>
</cp:coreProperties>
</file>